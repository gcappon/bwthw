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F61A" w14:textId="3D94B85E" w:rsidR="00C778E3" w:rsidRPr="007921F9" w:rsidRDefault="00C33175" w:rsidP="00DE1F8E">
      <w:pPr>
        <w:jc w:val="center"/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</w:pPr>
      <w:r w:rsidRPr="007921F9">
        <w:rPr>
          <w:rFonts w:ascii="Palatino Linotype" w:hAnsi="Palatino Linotype" w:cs="Times New Roman (Body CS)"/>
          <w:b/>
          <w:bCs/>
          <w:smallCaps/>
          <w:sz w:val="28"/>
          <w:szCs w:val="26"/>
          <w:lang w:val="en-US"/>
        </w:rPr>
        <w:t>Biomedical Wearable Technologies for Healthcare and Wellbeing</w:t>
      </w:r>
    </w:p>
    <w:p w14:paraId="3EFD90F5" w14:textId="77777777" w:rsidR="00C778E3" w:rsidRDefault="00C778E3" w:rsidP="00DE1F8E">
      <w:pPr>
        <w:jc w:val="center"/>
        <w:rPr>
          <w:rFonts w:ascii="Palatino Linotype" w:hAnsi="Palatino Linotype"/>
          <w:b/>
          <w:bCs/>
          <w:lang w:val="en-US"/>
        </w:rPr>
      </w:pPr>
    </w:p>
    <w:p w14:paraId="07B8CB88" w14:textId="18ACF9F3" w:rsidR="00DE1F8E" w:rsidRPr="00DE1F8E" w:rsidRDefault="00DE1F8E" w:rsidP="00DE1F8E">
      <w:pPr>
        <w:jc w:val="center"/>
        <w:rPr>
          <w:rFonts w:ascii="Palatino Linotype" w:hAnsi="Palatino Linotype"/>
          <w:b/>
          <w:bCs/>
          <w:lang w:val="en-US"/>
        </w:rPr>
      </w:pPr>
      <w:r w:rsidRPr="00DE1F8E">
        <w:rPr>
          <w:rFonts w:ascii="Palatino Linotype" w:hAnsi="Palatino Linotype"/>
          <w:b/>
          <w:bCs/>
          <w:lang w:val="en-US"/>
        </w:rPr>
        <w:t>Information about the examination modality</w:t>
      </w:r>
    </w:p>
    <w:p w14:paraId="796F65D2" w14:textId="77777777" w:rsidR="00DE1F8E" w:rsidRPr="00DE1F8E" w:rsidRDefault="00DE1F8E">
      <w:pPr>
        <w:rPr>
          <w:rFonts w:ascii="Palatino Linotype" w:hAnsi="Palatino Linotype"/>
          <w:lang w:val="en-US"/>
        </w:rPr>
      </w:pPr>
    </w:p>
    <w:p w14:paraId="2028394D" w14:textId="77777777" w:rsidR="00DE1F8E" w:rsidRDefault="00DE1F8E">
      <w:pPr>
        <w:rPr>
          <w:rFonts w:ascii="Palatino Linotype" w:hAnsi="Palatino Linotype"/>
          <w:lang w:val="en-US"/>
        </w:rPr>
      </w:pPr>
    </w:p>
    <w:p w14:paraId="08304E96" w14:textId="0B3B474A" w:rsidR="00DE1F8E" w:rsidRPr="00DE1F8E" w:rsidRDefault="00DE1F8E">
      <w:pPr>
        <w:rPr>
          <w:rFonts w:ascii="Palatino Linotype" w:hAnsi="Palatino Linotype"/>
          <w:u w:val="single"/>
          <w:lang w:val="en-US"/>
        </w:rPr>
      </w:pPr>
      <w:r w:rsidRPr="00DE1F8E">
        <w:rPr>
          <w:rFonts w:ascii="Palatino Linotype" w:hAnsi="Palatino Linotype"/>
          <w:u w:val="single"/>
          <w:lang w:val="en-US"/>
        </w:rPr>
        <w:t>Exam composition and grade</w:t>
      </w:r>
    </w:p>
    <w:p w14:paraId="7C2AA324" w14:textId="77777777" w:rsidR="00DE1F8E" w:rsidRDefault="00DE1F8E">
      <w:pPr>
        <w:rPr>
          <w:rFonts w:ascii="Palatino Linotype" w:hAnsi="Palatino Linotype"/>
          <w:lang w:val="en-US"/>
        </w:rPr>
      </w:pPr>
    </w:p>
    <w:p w14:paraId="5420F527" w14:textId="20D35A72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exam is composed by two </w:t>
      </w:r>
      <w:r w:rsidR="002E58E6">
        <w:rPr>
          <w:rFonts w:ascii="Palatino Linotype" w:hAnsi="Palatino Linotype"/>
          <w:lang w:val="en-US"/>
        </w:rPr>
        <w:t xml:space="preserve">independent </w:t>
      </w:r>
      <w:r w:rsidR="00581DCD">
        <w:rPr>
          <w:rFonts w:ascii="Palatino Linotype" w:hAnsi="Palatino Linotype"/>
          <w:lang w:val="en-US"/>
        </w:rPr>
        <w:t xml:space="preserve">mandatory </w:t>
      </w:r>
      <w:r>
        <w:rPr>
          <w:rFonts w:ascii="Palatino Linotype" w:hAnsi="Palatino Linotype"/>
          <w:lang w:val="en-US"/>
        </w:rPr>
        <w:t>parts:</w:t>
      </w:r>
    </w:p>
    <w:p w14:paraId="4F450652" w14:textId="2C088803" w:rsidR="00DE1F8E" w:rsidRDefault="001A023F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>Written test</w:t>
      </w:r>
    </w:p>
    <w:p w14:paraId="72C248E0" w14:textId="494196F8" w:rsidR="001A023F" w:rsidRPr="00DE1F8E" w:rsidRDefault="00DE1F8E" w:rsidP="00DE1F8E">
      <w:pPr>
        <w:pStyle w:val="ListParagraph"/>
        <w:numPr>
          <w:ilvl w:val="0"/>
          <w:numId w:val="1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Project preparation and discussion</w:t>
      </w:r>
      <w:r w:rsidR="00335756" w:rsidRPr="00DE1F8E">
        <w:rPr>
          <w:rFonts w:ascii="Palatino Linotype" w:hAnsi="Palatino Linotype"/>
          <w:lang w:val="en-US"/>
        </w:rPr>
        <w:t xml:space="preserve"> </w:t>
      </w:r>
    </w:p>
    <w:p w14:paraId="779C8B36" w14:textId="5E56A651" w:rsidR="001A023F" w:rsidRDefault="001A023F">
      <w:pPr>
        <w:rPr>
          <w:rFonts w:ascii="Palatino Linotype" w:hAnsi="Palatino Linotype"/>
          <w:lang w:val="en-US"/>
        </w:rPr>
      </w:pPr>
    </w:p>
    <w:p w14:paraId="06751472" w14:textId="49F83DA4" w:rsidR="00CA3EA8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written test will be graded </w:t>
      </w:r>
      <w:r w:rsidR="00581DCD">
        <w:rPr>
          <w:rFonts w:ascii="Palatino Linotype" w:hAnsi="Palatino Linotype"/>
          <w:lang w:val="en-US"/>
        </w:rPr>
        <w:t>on a scale from 0 to 20</w:t>
      </w:r>
      <w:r>
        <w:rPr>
          <w:rFonts w:ascii="Palatino Linotype" w:hAnsi="Palatino Linotype"/>
          <w:lang w:val="en-US"/>
        </w:rPr>
        <w:t xml:space="preserve">. </w:t>
      </w:r>
    </w:p>
    <w:p w14:paraId="43F9A3EA" w14:textId="1D2CA7F8" w:rsidR="00581DCD" w:rsidRDefault="00581DCD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project preparation and discussion will be graded on a scale from 0 to 12.</w:t>
      </w:r>
    </w:p>
    <w:p w14:paraId="2748F99F" w14:textId="77777777" w:rsidR="00581DCD" w:rsidRDefault="00581DCD">
      <w:pPr>
        <w:rPr>
          <w:rFonts w:ascii="Palatino Linotype" w:hAnsi="Palatino Linotype"/>
          <w:lang w:val="en-US"/>
        </w:rPr>
      </w:pPr>
    </w:p>
    <w:p w14:paraId="1AA15396" w14:textId="25EF2402" w:rsidR="00DE1F8E" w:rsidRDefault="00CA3EA8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final grade will </w:t>
      </w:r>
      <w:r w:rsidR="00581DCD">
        <w:rPr>
          <w:rFonts w:ascii="Palatino Linotype" w:hAnsi="Palatino Linotype"/>
          <w:lang w:val="en-US"/>
        </w:rPr>
        <w:t>be the sum of the two grades, where 31 and 32 will correspond to 30L.</w:t>
      </w:r>
      <w:r w:rsidR="00596DB7">
        <w:rPr>
          <w:rFonts w:ascii="Palatino Linotype" w:hAnsi="Palatino Linotype"/>
          <w:lang w:val="en-US"/>
        </w:rPr>
        <w:t xml:space="preserve"> </w:t>
      </w:r>
    </w:p>
    <w:p w14:paraId="380DD04D" w14:textId="77777777" w:rsidR="005557A2" w:rsidRDefault="005557A2">
      <w:pPr>
        <w:rPr>
          <w:rFonts w:ascii="Palatino Linotype" w:hAnsi="Palatino Linotype"/>
          <w:lang w:val="en-US"/>
        </w:rPr>
      </w:pPr>
    </w:p>
    <w:p w14:paraId="08D312FD" w14:textId="12A2D858" w:rsidR="002E58E6" w:rsidRDefault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exam will be considered passed when</w:t>
      </w:r>
      <w:r w:rsidR="005557A2">
        <w:rPr>
          <w:rFonts w:ascii="Palatino Linotype" w:hAnsi="Palatino Linotype"/>
          <w:lang w:val="en-US"/>
        </w:rPr>
        <w:t xml:space="preserve"> the written test is passed with at least </w:t>
      </w:r>
      <w:r w:rsidR="00581DCD">
        <w:rPr>
          <w:rFonts w:ascii="Palatino Linotype" w:hAnsi="Palatino Linotype"/>
          <w:lang w:val="en-US"/>
        </w:rPr>
        <w:t>12</w:t>
      </w:r>
      <w:r w:rsidR="005557A2">
        <w:rPr>
          <w:rFonts w:ascii="Palatino Linotype" w:hAnsi="Palatino Linotype"/>
          <w:lang w:val="en-US"/>
        </w:rPr>
        <w:t>/</w:t>
      </w:r>
      <w:r w:rsidR="00581DCD">
        <w:rPr>
          <w:rFonts w:ascii="Palatino Linotype" w:hAnsi="Palatino Linotype"/>
          <w:lang w:val="en-US"/>
        </w:rPr>
        <w:t>2</w:t>
      </w:r>
      <w:r w:rsidR="005557A2">
        <w:rPr>
          <w:rFonts w:ascii="Palatino Linotype" w:hAnsi="Palatino Linotype"/>
          <w:lang w:val="en-US"/>
        </w:rPr>
        <w:t>0 and</w:t>
      </w:r>
      <w:r>
        <w:rPr>
          <w:rFonts w:ascii="Palatino Linotype" w:hAnsi="Palatino Linotype"/>
          <w:lang w:val="en-US"/>
        </w:rPr>
        <w:t xml:space="preserve"> </w:t>
      </w:r>
      <w:r w:rsidR="00CA3EA8">
        <w:rPr>
          <w:rFonts w:ascii="Palatino Linotype" w:hAnsi="Palatino Linotype"/>
          <w:lang w:val="en-US"/>
        </w:rPr>
        <w:t xml:space="preserve">the overall </w:t>
      </w:r>
      <w:r w:rsidR="00E32084">
        <w:rPr>
          <w:rFonts w:ascii="Palatino Linotype" w:hAnsi="Palatino Linotype"/>
          <w:lang w:val="en-US"/>
        </w:rPr>
        <w:t xml:space="preserve">final </w:t>
      </w:r>
      <w:r w:rsidR="00CA3EA8">
        <w:rPr>
          <w:rFonts w:ascii="Palatino Linotype" w:hAnsi="Palatino Linotype"/>
          <w:lang w:val="en-US"/>
        </w:rPr>
        <w:t xml:space="preserve">grade is </w:t>
      </w:r>
      <w:r>
        <w:rPr>
          <w:rFonts w:ascii="Palatino Linotype" w:hAnsi="Palatino Linotype"/>
          <w:lang w:val="en-US"/>
        </w:rPr>
        <w:t>at least 18/30</w:t>
      </w:r>
      <w:r w:rsidR="005557A2">
        <w:rPr>
          <w:rFonts w:ascii="Palatino Linotype" w:hAnsi="Palatino Linotype"/>
          <w:lang w:val="en-US"/>
        </w:rPr>
        <w:t>.</w:t>
      </w:r>
    </w:p>
    <w:p w14:paraId="1075330A" w14:textId="77777777" w:rsidR="002E58E6" w:rsidRDefault="002E58E6">
      <w:pPr>
        <w:rPr>
          <w:rFonts w:ascii="Palatino Linotype" w:hAnsi="Palatino Linotype"/>
          <w:lang w:val="en-US"/>
        </w:rPr>
      </w:pPr>
    </w:p>
    <w:p w14:paraId="0718825F" w14:textId="79E9F773" w:rsidR="00DE1F8E" w:rsidRPr="00D516BB" w:rsidRDefault="00DE1F8E">
      <w:pPr>
        <w:rPr>
          <w:rFonts w:ascii="Palatino Linotype" w:hAnsi="Palatino Linotype"/>
          <w:u w:val="single"/>
          <w:lang w:val="en-US"/>
        </w:rPr>
      </w:pPr>
      <w:r w:rsidRPr="00D516BB">
        <w:rPr>
          <w:rFonts w:ascii="Palatino Linotype" w:hAnsi="Palatino Linotype"/>
          <w:u w:val="single"/>
          <w:lang w:val="en-US"/>
        </w:rPr>
        <w:t>Written exam description</w:t>
      </w:r>
    </w:p>
    <w:p w14:paraId="5BCD1BC7" w14:textId="75EAF965" w:rsidR="00E90839" w:rsidRDefault="00E90839">
      <w:pPr>
        <w:rPr>
          <w:rFonts w:ascii="Palatino Linotype" w:hAnsi="Palatino Linotype"/>
          <w:lang w:val="en-US"/>
        </w:rPr>
      </w:pPr>
    </w:p>
    <w:p w14:paraId="526E83D0" w14:textId="0A1BAF92" w:rsidR="00E90839" w:rsidRPr="00E90839" w:rsidRDefault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details </w:t>
      </w:r>
    </w:p>
    <w:p w14:paraId="632B1BAD" w14:textId="77777777" w:rsidR="00E90839" w:rsidRDefault="00E90839">
      <w:pPr>
        <w:rPr>
          <w:rFonts w:ascii="Palatino Linotype" w:hAnsi="Palatino Linotype"/>
          <w:lang w:val="en-US"/>
        </w:rPr>
      </w:pPr>
    </w:p>
    <w:p w14:paraId="35FA4063" w14:textId="3030D28E" w:rsidR="00DE1F8E" w:rsidRDefault="00DE1F8E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The written exam</w:t>
      </w:r>
      <w:r w:rsidR="00E72D67">
        <w:rPr>
          <w:rFonts w:ascii="Palatino Linotype" w:hAnsi="Palatino Linotype"/>
          <w:lang w:val="en-US"/>
        </w:rPr>
        <w:t xml:space="preserve"> will last around 90 minutes and will</w:t>
      </w:r>
      <w:r>
        <w:rPr>
          <w:rFonts w:ascii="Palatino Linotype" w:hAnsi="Palatino Linotype"/>
          <w:lang w:val="en-US"/>
        </w:rPr>
        <w:t xml:space="preserve"> consists of a mix of open and closed questions</w:t>
      </w:r>
      <w:r w:rsidR="00D516BB">
        <w:rPr>
          <w:rFonts w:ascii="Palatino Linotype" w:hAnsi="Palatino Linotype"/>
          <w:lang w:val="en-US"/>
        </w:rPr>
        <w:t xml:space="preserve">: up to 3 open questions + up to 15 closed questions. </w:t>
      </w:r>
    </w:p>
    <w:p w14:paraId="0B3B13AE" w14:textId="22134732" w:rsidR="00335756" w:rsidRDefault="00D516BB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questions will focus on the course content that will be </w:t>
      </w:r>
      <w:r w:rsidR="00732DEC">
        <w:rPr>
          <w:rFonts w:ascii="Palatino Linotype" w:hAnsi="Palatino Linotype"/>
          <w:lang w:val="en-US"/>
        </w:rPr>
        <w:t>presented</w:t>
      </w:r>
      <w:r>
        <w:rPr>
          <w:rFonts w:ascii="Palatino Linotype" w:hAnsi="Palatino Linotype"/>
          <w:lang w:val="en-US"/>
        </w:rPr>
        <w:t xml:space="preserve"> during the “theory” lessons. </w:t>
      </w:r>
    </w:p>
    <w:p w14:paraId="2ADCCCEF" w14:textId="77777777" w:rsidR="00E90839" w:rsidRPr="00732DEC" w:rsidRDefault="00E90839" w:rsidP="00E90839">
      <w:pPr>
        <w:rPr>
          <w:rFonts w:ascii="Palatino Linotype" w:hAnsi="Palatino Linotype"/>
          <w:lang w:val="en-US"/>
        </w:rPr>
      </w:pPr>
    </w:p>
    <w:p w14:paraId="73AEB8A6" w14:textId="4F2913D7" w:rsidR="00E90839" w:rsidRPr="00E90839" w:rsidRDefault="00E90839" w:rsidP="00E90839">
      <w:pPr>
        <w:rPr>
          <w:rFonts w:ascii="Palatino Linotype" w:hAnsi="Palatino Linotype"/>
          <w:i/>
          <w:iCs/>
          <w:lang w:val="en-US"/>
        </w:rPr>
      </w:pPr>
      <w:r w:rsidRPr="00E90839">
        <w:rPr>
          <w:rFonts w:ascii="Palatino Linotype" w:hAnsi="Palatino Linotype"/>
          <w:i/>
          <w:iCs/>
          <w:lang w:val="en-US"/>
        </w:rPr>
        <w:t xml:space="preserve">Exam </w:t>
      </w:r>
      <w:r>
        <w:rPr>
          <w:rFonts w:ascii="Palatino Linotype" w:hAnsi="Palatino Linotype"/>
          <w:i/>
          <w:iCs/>
          <w:lang w:val="en-US"/>
        </w:rPr>
        <w:t>dates</w:t>
      </w:r>
      <w:r w:rsidRPr="00E90839">
        <w:rPr>
          <w:rFonts w:ascii="Palatino Linotype" w:hAnsi="Palatino Linotype"/>
          <w:i/>
          <w:iCs/>
          <w:lang w:val="en-US"/>
        </w:rPr>
        <w:t xml:space="preserve"> </w:t>
      </w:r>
    </w:p>
    <w:p w14:paraId="10EEB19E" w14:textId="77777777" w:rsidR="00E90839" w:rsidRPr="00E90839" w:rsidRDefault="00E90839" w:rsidP="00E90839">
      <w:pPr>
        <w:rPr>
          <w:rFonts w:ascii="Palatino Linotype" w:hAnsi="Palatino Linotype"/>
          <w:lang w:val="en-US"/>
        </w:rPr>
      </w:pPr>
    </w:p>
    <w:p w14:paraId="3020B0DF" w14:textId="51E0AFAD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First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1</w:t>
      </w:r>
      <w:r w:rsidR="00581DCD">
        <w:rPr>
          <w:rFonts w:ascii="Palatino Linotype" w:hAnsi="Palatino Linotype"/>
          <w:lang w:val="en-US"/>
        </w:rPr>
        <w:t>5</w:t>
      </w:r>
      <w:r w:rsidRPr="00E90839">
        <w:rPr>
          <w:rFonts w:ascii="Palatino Linotype" w:hAnsi="Palatino Linotype"/>
          <w:lang w:val="en-US"/>
        </w:rPr>
        <w:t>/06/202</w:t>
      </w:r>
      <w:r w:rsidR="00581DCD">
        <w:rPr>
          <w:rFonts w:ascii="Palatino Linotype" w:hAnsi="Palatino Linotype"/>
          <w:lang w:val="en-US"/>
        </w:rPr>
        <w:t>3</w:t>
      </w:r>
      <w:r w:rsidR="004B75B4">
        <w:rPr>
          <w:rFonts w:ascii="Palatino Linotype" w:hAnsi="Palatino Linotype"/>
          <w:lang w:val="en-US"/>
        </w:rPr>
        <w:t xml:space="preserve"> - 13:00 – Room De and Le</w:t>
      </w:r>
    </w:p>
    <w:p w14:paraId="712E36DF" w14:textId="75B9210C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Second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0</w:t>
      </w:r>
      <w:r w:rsidR="004B75B4">
        <w:rPr>
          <w:rFonts w:ascii="Palatino Linotype" w:hAnsi="Palatino Linotype"/>
          <w:lang w:val="en-US"/>
        </w:rPr>
        <w:t>5</w:t>
      </w:r>
      <w:r w:rsidRPr="00E90839">
        <w:rPr>
          <w:rFonts w:ascii="Palatino Linotype" w:hAnsi="Palatino Linotype"/>
          <w:lang w:val="en-US"/>
        </w:rPr>
        <w:t>/07/202</w:t>
      </w:r>
      <w:r w:rsidR="004B75B4">
        <w:rPr>
          <w:rFonts w:ascii="Palatino Linotype" w:hAnsi="Palatino Linotype"/>
          <w:lang w:val="en-US"/>
        </w:rPr>
        <w:t>3 – 9:00 – Room Ae</w:t>
      </w:r>
    </w:p>
    <w:p w14:paraId="14FBFD61" w14:textId="6F778440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Third exam session</w:t>
      </w:r>
      <w:r w:rsidR="00732DEC">
        <w:rPr>
          <w:rFonts w:ascii="Palatino Linotype" w:hAnsi="Palatino Linotype"/>
          <w:lang w:val="en-US"/>
        </w:rPr>
        <w:t>:</w:t>
      </w:r>
      <w:r w:rsidRPr="00E90839">
        <w:rPr>
          <w:rFonts w:ascii="Palatino Linotype" w:hAnsi="Palatino Linotype"/>
          <w:lang w:val="en-US"/>
        </w:rPr>
        <w:t xml:space="preserve"> </w:t>
      </w:r>
      <w:r w:rsidR="004B75B4">
        <w:rPr>
          <w:rFonts w:ascii="Palatino Linotype" w:hAnsi="Palatino Linotype"/>
          <w:lang w:val="en-US"/>
        </w:rPr>
        <w:t>28</w:t>
      </w:r>
      <w:r w:rsidRPr="00E90839">
        <w:rPr>
          <w:rFonts w:ascii="Palatino Linotype" w:hAnsi="Palatino Linotype"/>
          <w:lang w:val="en-US"/>
        </w:rPr>
        <w:t>/0</w:t>
      </w:r>
      <w:r w:rsidR="004B75B4">
        <w:rPr>
          <w:rFonts w:ascii="Palatino Linotype" w:hAnsi="Palatino Linotype"/>
          <w:lang w:val="en-US"/>
        </w:rPr>
        <w:t>8</w:t>
      </w:r>
      <w:r w:rsidRPr="00E90839">
        <w:rPr>
          <w:rFonts w:ascii="Palatino Linotype" w:hAnsi="Palatino Linotype"/>
          <w:lang w:val="en-US"/>
        </w:rPr>
        <w:t>/202</w:t>
      </w:r>
      <w:r w:rsidR="004B75B4">
        <w:rPr>
          <w:rFonts w:ascii="Palatino Linotype" w:hAnsi="Palatino Linotype"/>
          <w:lang w:val="en-US"/>
        </w:rPr>
        <w:t xml:space="preserve">3 – 9:30 – Room Ae  </w:t>
      </w:r>
    </w:p>
    <w:p w14:paraId="2234292A" w14:textId="571979EB" w:rsidR="00E90839" w:rsidRPr="00E90839" w:rsidRDefault="00E90839" w:rsidP="00E90839">
      <w:pPr>
        <w:pStyle w:val="ListParagraph"/>
        <w:numPr>
          <w:ilvl w:val="0"/>
          <w:numId w:val="6"/>
        </w:numPr>
        <w:rPr>
          <w:rFonts w:ascii="Palatino Linotype" w:hAnsi="Palatino Linotype"/>
          <w:lang w:val="en-US"/>
        </w:rPr>
      </w:pPr>
      <w:r w:rsidRPr="00E90839">
        <w:rPr>
          <w:rFonts w:ascii="Palatino Linotype" w:hAnsi="Palatino Linotype"/>
          <w:lang w:val="en-US"/>
        </w:rPr>
        <w:t>Fourth exam session: 30/01/202</w:t>
      </w:r>
      <w:r w:rsidR="004B75B4">
        <w:rPr>
          <w:rFonts w:ascii="Palatino Linotype" w:hAnsi="Palatino Linotype"/>
          <w:lang w:val="en-US"/>
        </w:rPr>
        <w:t xml:space="preserve">4 </w:t>
      </w:r>
      <w:r w:rsidR="00FF5AC3">
        <w:rPr>
          <w:rFonts w:ascii="Palatino Linotype" w:hAnsi="Palatino Linotype"/>
          <w:lang w:val="en-US"/>
        </w:rPr>
        <w:t>–</w:t>
      </w:r>
      <w:r w:rsidR="004B75B4">
        <w:rPr>
          <w:rFonts w:ascii="Palatino Linotype" w:hAnsi="Palatino Linotype"/>
          <w:lang w:val="en-US"/>
        </w:rPr>
        <w:t xml:space="preserve"> </w:t>
      </w:r>
      <w:r w:rsidR="00FF5AC3">
        <w:rPr>
          <w:rFonts w:ascii="Palatino Linotype" w:hAnsi="Palatino Linotype"/>
          <w:lang w:val="en-US"/>
        </w:rPr>
        <w:t>9:30 – Room Me</w:t>
      </w:r>
    </w:p>
    <w:p w14:paraId="602FF527" w14:textId="0D861C16" w:rsidR="00E90839" w:rsidRDefault="00E90839" w:rsidP="00D516BB">
      <w:pPr>
        <w:rPr>
          <w:rFonts w:ascii="Palatino Linotype" w:hAnsi="Palatino Linotype"/>
          <w:lang w:val="en-US"/>
        </w:rPr>
      </w:pPr>
    </w:p>
    <w:p w14:paraId="6CF02219" w14:textId="347EA285" w:rsidR="00E90839" w:rsidRDefault="00E90839" w:rsidP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Note: by “First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“Primo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”, i.e., the first attempt at passing the exam, by “Second session” we mean</w:t>
      </w:r>
      <w:r w:rsidR="00BE2992">
        <w:rPr>
          <w:rFonts w:ascii="Palatino Linotype" w:hAnsi="Palatino Linotype"/>
          <w:lang w:val="en-US"/>
        </w:rPr>
        <w:t xml:space="preserve"> the </w:t>
      </w:r>
      <w:proofErr w:type="spellStart"/>
      <w:r w:rsidR="00BE2992">
        <w:rPr>
          <w:rFonts w:ascii="Palatino Linotype" w:hAnsi="Palatino Linotype"/>
          <w:lang w:val="en-US"/>
        </w:rPr>
        <w:t>italian</w:t>
      </w:r>
      <w:proofErr w:type="spellEnd"/>
      <w:r>
        <w:rPr>
          <w:rFonts w:ascii="Palatino Linotype" w:hAnsi="Palatino Linotype"/>
          <w:lang w:val="en-US"/>
        </w:rPr>
        <w:t xml:space="preserve"> “Secondo </w:t>
      </w:r>
      <w:proofErr w:type="spellStart"/>
      <w:r>
        <w:rPr>
          <w:rFonts w:ascii="Palatino Linotype" w:hAnsi="Palatino Linotype"/>
          <w:lang w:val="en-US"/>
        </w:rPr>
        <w:t>appello</w:t>
      </w:r>
      <w:proofErr w:type="spellEnd"/>
      <w:r>
        <w:rPr>
          <w:rFonts w:ascii="Palatino Linotype" w:hAnsi="Palatino Linotype"/>
          <w:lang w:val="en-US"/>
        </w:rPr>
        <w:t>” and so on.</w:t>
      </w:r>
    </w:p>
    <w:p w14:paraId="37CE4B87" w14:textId="77777777" w:rsidR="00E90839" w:rsidRDefault="00E90839" w:rsidP="00D516BB">
      <w:pPr>
        <w:rPr>
          <w:rFonts w:ascii="Palatino Linotype" w:hAnsi="Palatino Linotype"/>
          <w:lang w:val="en-US"/>
        </w:rPr>
      </w:pPr>
    </w:p>
    <w:p w14:paraId="1FEDDF60" w14:textId="4FBA7C9E" w:rsidR="00D516BB" w:rsidRPr="00E72D67" w:rsidRDefault="00D516BB" w:rsidP="00D516BB">
      <w:pPr>
        <w:rPr>
          <w:rFonts w:ascii="Palatino Linotype" w:hAnsi="Palatino Linotype"/>
          <w:u w:val="single"/>
          <w:lang w:val="en-US"/>
        </w:rPr>
      </w:pPr>
      <w:r w:rsidRPr="00E72D67">
        <w:rPr>
          <w:rFonts w:ascii="Palatino Linotype" w:hAnsi="Palatino Linotype"/>
          <w:u w:val="single"/>
          <w:lang w:val="en-US"/>
        </w:rPr>
        <w:t>Project description</w:t>
      </w:r>
    </w:p>
    <w:p w14:paraId="404B9D6E" w14:textId="7EB6F9D0" w:rsidR="00D516BB" w:rsidRDefault="00D516BB" w:rsidP="00D516BB">
      <w:pPr>
        <w:rPr>
          <w:rFonts w:ascii="Palatino Linotype" w:hAnsi="Palatino Linotype"/>
          <w:lang w:val="en-US"/>
        </w:rPr>
      </w:pPr>
    </w:p>
    <w:p w14:paraId="4C9A9E5E" w14:textId="7C3DD8D9" w:rsidR="001E48D9" w:rsidRPr="001E48D9" w:rsidRDefault="001E48D9" w:rsidP="00D516BB">
      <w:pPr>
        <w:rPr>
          <w:rFonts w:ascii="Palatino Linotype" w:hAnsi="Palatino Linotype"/>
          <w:i/>
          <w:iCs/>
          <w:lang w:val="en-US"/>
        </w:rPr>
      </w:pPr>
      <w:r w:rsidRPr="001E48D9">
        <w:rPr>
          <w:rFonts w:ascii="Palatino Linotype" w:hAnsi="Palatino Linotype"/>
          <w:i/>
          <w:iCs/>
          <w:lang w:val="en-US"/>
        </w:rPr>
        <w:t>Project</w:t>
      </w:r>
      <w:r w:rsidR="00E90839">
        <w:rPr>
          <w:rFonts w:ascii="Palatino Linotype" w:hAnsi="Palatino Linotype"/>
          <w:i/>
          <w:iCs/>
          <w:lang w:val="en-US"/>
        </w:rPr>
        <w:t xml:space="preserve"> </w:t>
      </w:r>
      <w:r w:rsidR="00BE2992">
        <w:rPr>
          <w:rFonts w:ascii="Palatino Linotype" w:hAnsi="Palatino Linotype"/>
          <w:i/>
          <w:iCs/>
          <w:lang w:val="en-US"/>
        </w:rPr>
        <w:t>rationale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</w:p>
    <w:p w14:paraId="54561828" w14:textId="77777777" w:rsidR="001E48D9" w:rsidRDefault="001E48D9" w:rsidP="00D516BB">
      <w:pPr>
        <w:rPr>
          <w:rFonts w:ascii="Palatino Linotype" w:hAnsi="Palatino Linotype"/>
          <w:lang w:val="en-US"/>
        </w:rPr>
      </w:pPr>
    </w:p>
    <w:p w14:paraId="70470B75" w14:textId="73E983D1" w:rsidR="00E72D67" w:rsidRDefault="00D516BB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This course is characterized by a strong practical part, where you will learn to develop autonomously a mobile app able to fetch health data </w:t>
      </w:r>
      <w:r w:rsidR="004B75B4">
        <w:rPr>
          <w:rFonts w:ascii="Palatino Linotype" w:hAnsi="Palatino Linotype"/>
          <w:lang w:val="en-US"/>
        </w:rPr>
        <w:t xml:space="preserve">from Web APIs </w:t>
      </w:r>
      <w:r>
        <w:rPr>
          <w:rFonts w:ascii="Palatino Linotype" w:hAnsi="Palatino Linotype"/>
          <w:lang w:val="en-US"/>
        </w:rPr>
        <w:t xml:space="preserve">and leverage those data to develop </w:t>
      </w:r>
      <w:r w:rsidR="0011461F">
        <w:rPr>
          <w:rFonts w:ascii="Palatino Linotype" w:hAnsi="Palatino Linotype"/>
          <w:lang w:val="en-US"/>
        </w:rPr>
        <w:t xml:space="preserve">some </w:t>
      </w:r>
      <w:r>
        <w:rPr>
          <w:rFonts w:ascii="Palatino Linotype" w:hAnsi="Palatino Linotype"/>
          <w:lang w:val="en-US"/>
        </w:rPr>
        <w:t>functionalities that can potentially target both healthy subjects and sick patients.</w:t>
      </w:r>
      <w:r w:rsidR="00E72D67">
        <w:rPr>
          <w:rFonts w:ascii="Palatino Linotype" w:hAnsi="Palatino Linotype"/>
          <w:lang w:val="en-US"/>
        </w:rPr>
        <w:t xml:space="preserve"> </w:t>
      </w:r>
    </w:p>
    <w:p w14:paraId="15BB9DB7" w14:textId="599E4354" w:rsidR="00BE2992" w:rsidRDefault="00BE2992">
      <w:pPr>
        <w:rPr>
          <w:rFonts w:ascii="Palatino Linotype" w:hAnsi="Palatino Linotype"/>
          <w:lang w:val="en-US"/>
        </w:rPr>
      </w:pPr>
    </w:p>
    <w:p w14:paraId="2789E328" w14:textId="33F9FA68" w:rsidR="00BE2992" w:rsidRDefault="00BE2992">
      <w:pPr>
        <w:rPr>
          <w:rFonts w:ascii="Palatino Linotype" w:hAnsi="Palatino Linotype"/>
          <w:i/>
          <w:iCs/>
          <w:lang w:val="en-US"/>
        </w:rPr>
      </w:pPr>
      <w:r>
        <w:rPr>
          <w:rFonts w:ascii="Palatino Linotype" w:hAnsi="Palatino Linotype"/>
          <w:i/>
          <w:iCs/>
          <w:lang w:val="en-US"/>
        </w:rPr>
        <w:t>Project details and</w:t>
      </w:r>
      <w:r w:rsidRPr="001E48D9">
        <w:rPr>
          <w:rFonts w:ascii="Palatino Linotype" w:hAnsi="Palatino Linotype"/>
          <w:i/>
          <w:iCs/>
          <w:lang w:val="en-US"/>
        </w:rPr>
        <w:t xml:space="preserve"> </w:t>
      </w:r>
      <w:r>
        <w:rPr>
          <w:rFonts w:ascii="Palatino Linotype" w:hAnsi="Palatino Linotype"/>
          <w:i/>
          <w:iCs/>
          <w:lang w:val="en-US"/>
        </w:rPr>
        <w:t>grading</w:t>
      </w:r>
    </w:p>
    <w:p w14:paraId="18082CF1" w14:textId="77777777" w:rsidR="00BE2992" w:rsidRDefault="00BE2992">
      <w:pPr>
        <w:rPr>
          <w:rFonts w:ascii="Palatino Linotype" w:hAnsi="Palatino Linotype"/>
          <w:lang w:val="en-US"/>
        </w:rPr>
      </w:pPr>
    </w:p>
    <w:p w14:paraId="673E4AA8" w14:textId="1809C469" w:rsidR="00B678D9" w:rsidRDefault="004B75B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</w:t>
      </w:r>
      <w:r w:rsidR="00E72D67">
        <w:rPr>
          <w:rFonts w:ascii="Palatino Linotype" w:hAnsi="Palatino Linotype"/>
          <w:lang w:val="en-US"/>
        </w:rPr>
        <w:t>ou will be aske</w:t>
      </w:r>
      <w:r w:rsidR="00B678D9">
        <w:rPr>
          <w:rFonts w:ascii="Palatino Linotype" w:hAnsi="Palatino Linotype"/>
          <w:lang w:val="en-US"/>
        </w:rPr>
        <w:t>d to divide into</w:t>
      </w:r>
      <w:r w:rsidR="00E72D67">
        <w:rPr>
          <w:rFonts w:ascii="Palatino Linotype" w:hAnsi="Palatino Linotype"/>
          <w:lang w:val="en-US"/>
        </w:rPr>
        <w:t xml:space="preserve"> groups of 3 people, and each group will </w:t>
      </w:r>
      <w:r w:rsidR="00B678D9">
        <w:rPr>
          <w:rFonts w:ascii="Palatino Linotype" w:hAnsi="Palatino Linotype"/>
          <w:lang w:val="en-US"/>
        </w:rPr>
        <w:t xml:space="preserve">build an app that collects user </w:t>
      </w:r>
      <w:r w:rsidR="00816A59">
        <w:rPr>
          <w:rFonts w:ascii="Palatino Linotype" w:hAnsi="Palatino Linotype"/>
          <w:lang w:val="en-US"/>
        </w:rPr>
        <w:t xml:space="preserve">health </w:t>
      </w:r>
      <w:r w:rsidR="00B678D9">
        <w:rPr>
          <w:rFonts w:ascii="Palatino Linotype" w:hAnsi="Palatino Linotype"/>
          <w:lang w:val="en-US"/>
        </w:rPr>
        <w:t>data from a wearable device through Web APIs, stores them, visualizes them, and does some tricks with them.</w:t>
      </w:r>
    </w:p>
    <w:p w14:paraId="57EE0B6D" w14:textId="62393A59" w:rsidR="00B678D9" w:rsidRDefault="00B678D9">
      <w:pPr>
        <w:rPr>
          <w:rFonts w:ascii="Palatino Linotype" w:hAnsi="Palatino Linotype"/>
          <w:lang w:val="en-US"/>
        </w:rPr>
      </w:pPr>
    </w:p>
    <w:p w14:paraId="48805BCC" w14:textId="11C39582" w:rsidR="00B678D9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8B4D4C">
        <w:rPr>
          <w:rFonts w:ascii="Palatino Linotype" w:hAnsi="Palatino Linotype"/>
          <w:lang w:val="en-US"/>
        </w:rPr>
        <w:t>o be successful the mobile app must:</w:t>
      </w:r>
    </w:p>
    <w:p w14:paraId="7E2C4B30" w14:textId="31728776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Implement the following core functionalities:</w:t>
      </w:r>
    </w:p>
    <w:p w14:paraId="65A11360" w14:textId="4C30E2B9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User authentication and management</w:t>
      </w:r>
    </w:p>
    <w:p w14:paraId="0A76B42B" w14:textId="2830259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collection</w:t>
      </w:r>
    </w:p>
    <w:p w14:paraId="5A1F9807" w14:textId="5C678E0C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persistence</w:t>
      </w:r>
    </w:p>
    <w:p w14:paraId="0BC15348" w14:textId="7D1C2B45" w:rsidR="008B4D4C" w:rsidRDefault="008B4D4C" w:rsidP="008B4D4C">
      <w:pPr>
        <w:pStyle w:val="ListParagraph"/>
        <w:numPr>
          <w:ilvl w:val="1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Data visualization and presentation</w:t>
      </w:r>
    </w:p>
    <w:p w14:paraId="3CB4FAFD" w14:textId="00124843" w:rsidR="008B4D4C" w:rsidRDefault="008B4D4C" w:rsidP="008B4D4C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Implement some </w:t>
      </w:r>
      <w:r w:rsidR="00816A59">
        <w:rPr>
          <w:rFonts w:ascii="Palatino Linotype" w:hAnsi="Palatino Linotype"/>
          <w:lang w:val="en-US"/>
        </w:rPr>
        <w:t xml:space="preserve">original </w:t>
      </w:r>
      <w:r>
        <w:rPr>
          <w:rFonts w:ascii="Palatino Linotype" w:hAnsi="Palatino Linotype"/>
          <w:lang w:val="en-US"/>
        </w:rPr>
        <w:t>functionalities</w:t>
      </w:r>
      <w:r w:rsidR="00816A59">
        <w:rPr>
          <w:rFonts w:ascii="Palatino Linotype" w:hAnsi="Palatino Linotype"/>
          <w:lang w:val="en-US"/>
        </w:rPr>
        <w:t xml:space="preserve"> that leverage the health data at hand</w:t>
      </w:r>
      <w:r>
        <w:rPr>
          <w:rFonts w:ascii="Palatino Linotype" w:hAnsi="Palatino Linotype"/>
          <w:lang w:val="en-US"/>
        </w:rPr>
        <w:t xml:space="preserve"> </w:t>
      </w:r>
      <w:r w:rsidRPr="008B4D4C">
        <w:rPr>
          <w:rFonts w:ascii="Palatino Linotype" w:hAnsi="Palatino Linotype"/>
          <w:lang w:val="en-US"/>
        </w:rPr>
        <w:sym w:font="Wingdings" w:char="F0E0"/>
      </w:r>
      <w:r>
        <w:rPr>
          <w:rFonts w:ascii="Palatino Linotype" w:hAnsi="Palatino Linotype"/>
          <w:lang w:val="en-US"/>
        </w:rPr>
        <w:t xml:space="preserve"> </w:t>
      </w:r>
      <w:r w:rsidR="00EA25EA">
        <w:rPr>
          <w:rFonts w:ascii="Palatino Linotype" w:hAnsi="Palatino Linotype"/>
          <w:lang w:val="en-US"/>
        </w:rPr>
        <w:t>This is u</w:t>
      </w:r>
      <w:r>
        <w:rPr>
          <w:rFonts w:ascii="Palatino Linotype" w:hAnsi="Palatino Linotype"/>
          <w:lang w:val="en-US"/>
        </w:rPr>
        <w:t>p to your fantasy!</w:t>
      </w:r>
    </w:p>
    <w:p w14:paraId="436CAD96" w14:textId="1592DBA4" w:rsidR="00025264" w:rsidRPr="00025264" w:rsidRDefault="001E48D9" w:rsidP="00025264">
      <w:pPr>
        <w:pStyle w:val="ListParagraph"/>
        <w:numPr>
          <w:ilvl w:val="0"/>
          <w:numId w:val="2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Be the result of some quality teamwork</w:t>
      </w:r>
      <w:r w:rsidR="00025264">
        <w:rPr>
          <w:rFonts w:ascii="Palatino Linotype" w:hAnsi="Palatino Linotype"/>
          <w:lang w:val="en-US"/>
        </w:rPr>
        <w:t xml:space="preserve"> evaluated both during the discussion and by inspecting the working tree of your project (GIT history and Code organization).</w:t>
      </w:r>
    </w:p>
    <w:p w14:paraId="62A57F91" w14:textId="77777777" w:rsidR="00B678D9" w:rsidRDefault="00B678D9">
      <w:pPr>
        <w:rPr>
          <w:rFonts w:ascii="Palatino Linotype" w:hAnsi="Palatino Linotype"/>
          <w:lang w:val="en-US"/>
        </w:rPr>
      </w:pPr>
    </w:p>
    <w:p w14:paraId="772E6973" w14:textId="0DD227B6" w:rsidR="00E72D67" w:rsidRDefault="00B678D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 </w:t>
      </w:r>
      <w:r w:rsidR="004B75B4">
        <w:rPr>
          <w:rFonts w:ascii="Palatino Linotype" w:hAnsi="Palatino Linotype"/>
          <w:lang w:val="en-US"/>
        </w:rPr>
        <w:t>The</w:t>
      </w:r>
      <w:r w:rsidR="005557A2">
        <w:rPr>
          <w:rFonts w:ascii="Palatino Linotype" w:hAnsi="Palatino Linotype"/>
          <w:lang w:val="en-US"/>
        </w:rPr>
        <w:t xml:space="preserve"> following (weighted) criteria will be </w:t>
      </w:r>
      <w:r w:rsidR="001C253B">
        <w:rPr>
          <w:rFonts w:ascii="Palatino Linotype" w:hAnsi="Palatino Linotype"/>
          <w:lang w:val="en-US"/>
        </w:rPr>
        <w:t>considered</w:t>
      </w:r>
      <w:r w:rsidR="005557A2">
        <w:rPr>
          <w:rFonts w:ascii="Palatino Linotype" w:hAnsi="Palatino Linotype"/>
          <w:lang w:val="en-US"/>
        </w:rPr>
        <w:t xml:space="preserve"> for grading the project work</w:t>
      </w:r>
      <w:r w:rsidR="001E48D9">
        <w:rPr>
          <w:rFonts w:ascii="Palatino Linotype" w:hAnsi="Palatino Linotype"/>
          <w:lang w:val="en-US"/>
        </w:rPr>
        <w:t>,</w:t>
      </w:r>
    </w:p>
    <w:p w14:paraId="56F096AD" w14:textId="03183CC4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</w:t>
      </w:r>
      <w:r w:rsidR="001E48D9">
        <w:rPr>
          <w:rFonts w:ascii="Palatino Linotype" w:hAnsi="Palatino Linotype"/>
          <w:lang w:val="en-US"/>
        </w:rPr>
        <w:t>ore functionalities</w:t>
      </w:r>
      <w:r>
        <w:rPr>
          <w:rFonts w:ascii="Palatino Linotype" w:hAnsi="Palatino Linotype"/>
          <w:lang w:val="en-US"/>
        </w:rPr>
        <w:t xml:space="preserve"> (weight = </w:t>
      </w:r>
      <w:r w:rsidR="00CB2D05">
        <w:rPr>
          <w:rFonts w:ascii="Palatino Linotype" w:hAnsi="Palatino Linotype"/>
          <w:lang w:val="en-US"/>
        </w:rPr>
        <w:t>5</w:t>
      </w:r>
      <w:r>
        <w:rPr>
          <w:rFonts w:ascii="Palatino Linotype" w:hAnsi="Palatino Linotype"/>
          <w:lang w:val="en-US"/>
        </w:rPr>
        <w:t>0%)</w:t>
      </w:r>
    </w:p>
    <w:p w14:paraId="0674A701" w14:textId="4F3D8193" w:rsid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A</w:t>
      </w:r>
      <w:r w:rsidR="001E48D9">
        <w:rPr>
          <w:rFonts w:ascii="Palatino Linotype" w:hAnsi="Palatino Linotype"/>
          <w:lang w:val="en-US"/>
        </w:rPr>
        <w:t>dditional functionalities</w:t>
      </w:r>
      <w:r>
        <w:rPr>
          <w:rFonts w:ascii="Palatino Linotype" w:hAnsi="Palatino Linotype"/>
          <w:lang w:val="en-US"/>
        </w:rPr>
        <w:t xml:space="preserve"> (weight = </w:t>
      </w:r>
      <w:r w:rsidR="00CB2D05">
        <w:rPr>
          <w:rFonts w:ascii="Palatino Linotype" w:hAnsi="Palatino Linotype"/>
          <w:lang w:val="en-US"/>
        </w:rPr>
        <w:t>4</w:t>
      </w:r>
      <w:r>
        <w:rPr>
          <w:rFonts w:ascii="Palatino Linotype" w:hAnsi="Palatino Linotype"/>
          <w:lang w:val="en-US"/>
        </w:rPr>
        <w:t>0%)</w:t>
      </w:r>
    </w:p>
    <w:p w14:paraId="28FA186D" w14:textId="25E81454" w:rsidR="001E48D9" w:rsidRPr="001E48D9" w:rsidRDefault="005557A2" w:rsidP="001E48D9">
      <w:pPr>
        <w:pStyle w:val="ListParagraph"/>
        <w:numPr>
          <w:ilvl w:val="0"/>
          <w:numId w:val="3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Q</w:t>
      </w:r>
      <w:r w:rsidR="001E48D9">
        <w:rPr>
          <w:rFonts w:ascii="Palatino Linotype" w:hAnsi="Palatino Linotype"/>
          <w:lang w:val="en-US"/>
        </w:rPr>
        <w:t>uality of the teamwork</w:t>
      </w:r>
      <w:r>
        <w:rPr>
          <w:rFonts w:ascii="Palatino Linotype" w:hAnsi="Palatino Linotype"/>
          <w:lang w:val="en-US"/>
        </w:rPr>
        <w:t xml:space="preserve"> (weight = 10%)</w:t>
      </w:r>
    </w:p>
    <w:p w14:paraId="224E78B3" w14:textId="77777777" w:rsidR="006F2F31" w:rsidRDefault="006F2F31">
      <w:pPr>
        <w:rPr>
          <w:rFonts w:ascii="Palatino Linotype" w:hAnsi="Palatino Linotype"/>
          <w:lang w:val="en-US"/>
        </w:rPr>
      </w:pPr>
    </w:p>
    <w:p w14:paraId="3508F8E1" w14:textId="77777777" w:rsidR="006F2F31" w:rsidRPr="002E58E6" w:rsidRDefault="006F2F31" w:rsidP="006F2F31">
      <w:pPr>
        <w:rPr>
          <w:rFonts w:ascii="Palatino Linotype" w:hAnsi="Palatino Linotype"/>
          <w:i/>
          <w:iCs/>
          <w:lang w:val="en-US"/>
        </w:rPr>
      </w:pPr>
      <w:r w:rsidRPr="002E58E6">
        <w:rPr>
          <w:rFonts w:ascii="Palatino Linotype" w:hAnsi="Palatino Linotype"/>
          <w:i/>
          <w:iCs/>
          <w:lang w:val="en-US"/>
        </w:rPr>
        <w:t>Project code delivery</w:t>
      </w:r>
    </w:p>
    <w:p w14:paraId="34409BCB" w14:textId="77777777" w:rsidR="006F2F31" w:rsidRPr="00D516BB" w:rsidRDefault="006F2F31" w:rsidP="006F2F31">
      <w:pPr>
        <w:rPr>
          <w:rFonts w:ascii="Palatino Linotype" w:hAnsi="Palatino Linotype"/>
          <w:lang w:val="en-US"/>
        </w:rPr>
      </w:pPr>
    </w:p>
    <w:p w14:paraId="277C8ECD" w14:textId="2D20F956" w:rsidR="00FF5AC3" w:rsidRDefault="006F2F31" w:rsidP="006F2F31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</w:t>
      </w:r>
      <w:r w:rsidR="0011461F">
        <w:rPr>
          <w:rFonts w:ascii="Palatino Linotype" w:hAnsi="Palatino Linotype"/>
          <w:lang w:val="en-US"/>
        </w:rPr>
        <w:t xml:space="preserve">delivered </w:t>
      </w:r>
      <w:r w:rsidRPr="00DE1F8E">
        <w:rPr>
          <w:rFonts w:ascii="Palatino Linotype" w:hAnsi="Palatino Linotype"/>
          <w:lang w:val="en-US"/>
        </w:rPr>
        <w:t xml:space="preserve">by </w:t>
      </w:r>
      <w:r w:rsidR="00FF5AC3">
        <w:rPr>
          <w:rFonts w:ascii="Palatino Linotype" w:hAnsi="Palatino Linotype"/>
          <w:lang w:val="en-US"/>
        </w:rPr>
        <w:t>15</w:t>
      </w:r>
      <w:r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7</w:t>
      </w:r>
      <w:r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>,</w:t>
      </w:r>
      <w:r w:rsidRPr="00DE1F8E">
        <w:rPr>
          <w:rFonts w:ascii="Palatino Linotype" w:hAnsi="Palatino Linotype"/>
          <w:lang w:val="en-US"/>
        </w:rPr>
        <w:t xml:space="preserve"> and </w:t>
      </w:r>
      <w:r>
        <w:rPr>
          <w:rFonts w:ascii="Palatino Linotype" w:hAnsi="Palatino Linotype"/>
          <w:lang w:val="en-US"/>
        </w:rPr>
        <w:t xml:space="preserve">no later than </w:t>
      </w:r>
      <w:r w:rsidR="00FF5AC3">
        <w:rPr>
          <w:rFonts w:ascii="Palatino Linotype" w:hAnsi="Palatino Linotype"/>
          <w:lang w:val="en-US"/>
        </w:rPr>
        <w:t>3</w:t>
      </w:r>
      <w:r w:rsidRPr="00DE1F8E">
        <w:rPr>
          <w:rFonts w:ascii="Palatino Linotype" w:hAnsi="Palatino Linotype"/>
          <w:lang w:val="en-US"/>
        </w:rPr>
        <w:t xml:space="preserve"> </w:t>
      </w:r>
      <w:r w:rsidR="00FF5AC3">
        <w:rPr>
          <w:rFonts w:ascii="Palatino Linotype" w:hAnsi="Palatino Linotype"/>
          <w:lang w:val="en-US"/>
        </w:rPr>
        <w:t>days</w:t>
      </w:r>
      <w:r w:rsidR="00FF5AC3" w:rsidRPr="00DE1F8E">
        <w:rPr>
          <w:rFonts w:ascii="Palatino Linotype" w:hAnsi="Palatino Linotype"/>
          <w:lang w:val="en-US"/>
        </w:rPr>
        <w:t xml:space="preserve"> </w:t>
      </w:r>
      <w:r w:rsidRPr="00DE1F8E">
        <w:rPr>
          <w:rFonts w:ascii="Palatino Linotype" w:hAnsi="Palatino Linotype"/>
          <w:lang w:val="en-US"/>
        </w:rPr>
        <w:t xml:space="preserve">before the </w:t>
      </w:r>
      <w:r>
        <w:rPr>
          <w:rFonts w:ascii="Palatino Linotype" w:hAnsi="Palatino Linotype"/>
          <w:lang w:val="en-US"/>
        </w:rPr>
        <w:t xml:space="preserve">date of the project </w:t>
      </w:r>
      <w:r w:rsidRPr="00DE1F8E">
        <w:rPr>
          <w:rFonts w:ascii="Palatino Linotype" w:hAnsi="Palatino Linotype"/>
          <w:lang w:val="en-US"/>
        </w:rPr>
        <w:t>discussion</w:t>
      </w:r>
      <w:r>
        <w:rPr>
          <w:rFonts w:ascii="Palatino Linotype" w:hAnsi="Palatino Linotype"/>
          <w:lang w:val="en-US"/>
        </w:rPr>
        <w:t>.</w:t>
      </w:r>
      <w:r w:rsidR="0011461F">
        <w:rPr>
          <w:rFonts w:ascii="Palatino Linotype" w:hAnsi="Palatino Linotype"/>
          <w:lang w:val="en-US"/>
        </w:rPr>
        <w:t xml:space="preserve"> </w:t>
      </w:r>
    </w:p>
    <w:p w14:paraId="09E054D4" w14:textId="77777777" w:rsidR="00FF5AC3" w:rsidRDefault="00FF5AC3" w:rsidP="006F2F31">
      <w:pPr>
        <w:rPr>
          <w:rFonts w:ascii="Palatino Linotype" w:hAnsi="Palatino Linotype"/>
          <w:lang w:val="en-US"/>
        </w:rPr>
      </w:pPr>
    </w:p>
    <w:p w14:paraId="43EC4D3A" w14:textId="650A1D19" w:rsidR="00FF5AC3" w:rsidRDefault="00FF5AC3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T</w:t>
      </w:r>
      <w:r w:rsidR="0011461F">
        <w:rPr>
          <w:rFonts w:ascii="Palatino Linotype" w:hAnsi="Palatino Linotype"/>
          <w:lang w:val="en-US"/>
        </w:rPr>
        <w:t>he project discussion</w:t>
      </w:r>
      <w:r>
        <w:rPr>
          <w:rFonts w:ascii="Palatino Linotype" w:hAnsi="Palatino Linotype"/>
          <w:lang w:val="en-US"/>
        </w:rPr>
        <w:t xml:space="preserve"> can be done during two possible time windows:</w:t>
      </w:r>
    </w:p>
    <w:p w14:paraId="3F48902B" w14:textId="6E57E53C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Window #1: from 30/06/2023 to 21/07/2023</w:t>
      </w:r>
      <w:r w:rsidR="00834F0A" w:rsidRPr="005B3C94">
        <w:rPr>
          <w:rFonts w:ascii="Palatino Linotype" w:hAnsi="Palatino Linotype"/>
          <w:lang w:val="en-US"/>
        </w:rPr>
        <w:t xml:space="preserve"> </w:t>
      </w:r>
    </w:p>
    <w:p w14:paraId="11FC0B83" w14:textId="231F093A" w:rsidR="00FF5AC3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 w:rsidRPr="00FF5AC3">
        <w:rPr>
          <w:rFonts w:ascii="Palatino Linotype" w:hAnsi="Palatino Linotype"/>
          <w:lang w:val="en-US"/>
        </w:rPr>
        <w:t>Window #2: from 21/08/2023 to 23/09/2023</w:t>
      </w:r>
    </w:p>
    <w:p w14:paraId="78B1BF6C" w14:textId="259F7C75" w:rsidR="00FF5AC3" w:rsidRDefault="00FF5AC3" w:rsidP="00FF5AC3">
      <w:pPr>
        <w:rPr>
          <w:rFonts w:ascii="Palatino Linotype" w:hAnsi="Palatino Linotype"/>
          <w:lang w:val="en-US"/>
        </w:rPr>
      </w:pPr>
    </w:p>
    <w:p w14:paraId="19F6E36E" w14:textId="77777777" w:rsidR="00810225" w:rsidRPr="005B3C94" w:rsidRDefault="00810225" w:rsidP="005B3C94">
      <w:pPr>
        <w:rPr>
          <w:rFonts w:ascii="Palatino Linotype" w:hAnsi="Palatino Linotype"/>
          <w:lang w:val="en-US"/>
        </w:rPr>
      </w:pPr>
    </w:p>
    <w:p w14:paraId="2DA57C3C" w14:textId="4FC6A02F" w:rsidR="006F2F31" w:rsidRPr="005B3C94" w:rsidRDefault="00834F0A" w:rsidP="00FF5AC3">
      <w:pPr>
        <w:rPr>
          <w:rFonts w:ascii="Palatino Linotype" w:hAnsi="Palatino Linotype"/>
          <w:lang w:val="en-US"/>
        </w:rPr>
      </w:pPr>
      <w:r w:rsidRPr="005B3C94">
        <w:rPr>
          <w:rFonts w:ascii="Palatino Linotype" w:hAnsi="Palatino Linotype"/>
          <w:lang w:val="en-US"/>
        </w:rPr>
        <w:t xml:space="preserve">This means that the following </w:t>
      </w:r>
      <w:r w:rsidR="003A675B" w:rsidRPr="005B3C94">
        <w:rPr>
          <w:rFonts w:ascii="Palatino Linotype" w:hAnsi="Palatino Linotype"/>
          <w:lang w:val="en-US"/>
        </w:rPr>
        <w:t xml:space="preserve">representative </w:t>
      </w:r>
      <w:r w:rsidRPr="005B3C94">
        <w:rPr>
          <w:rFonts w:ascii="Palatino Linotype" w:hAnsi="Palatino Linotype"/>
          <w:lang w:val="en-US"/>
        </w:rPr>
        <w:t>scenarios are valid:</w:t>
      </w:r>
    </w:p>
    <w:p w14:paraId="506504A0" w14:textId="11571788" w:rsidR="00834F0A" w:rsidRDefault="00834F0A" w:rsidP="00834F0A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>Code delivered</w:t>
      </w:r>
      <w:r w:rsidR="003A675B">
        <w:rPr>
          <w:rFonts w:ascii="Palatino Linotype" w:hAnsi="Palatino Linotype"/>
          <w:lang w:val="en-US"/>
        </w:rPr>
        <w:t xml:space="preserve"> on </w:t>
      </w:r>
      <w:r w:rsidR="00FF5AC3">
        <w:rPr>
          <w:rFonts w:ascii="Palatino Linotype" w:hAnsi="Palatino Linotype"/>
          <w:lang w:val="en-US"/>
        </w:rPr>
        <w:t>10</w:t>
      </w:r>
      <w:r w:rsidR="003A675B">
        <w:rPr>
          <w:rFonts w:ascii="Palatino Linotype" w:hAnsi="Palatino Linotype"/>
          <w:lang w:val="en-US"/>
        </w:rPr>
        <w:t>/0</w:t>
      </w:r>
      <w:r w:rsidR="00FF5AC3">
        <w:rPr>
          <w:rFonts w:ascii="Palatino Linotype" w:hAnsi="Palatino Linotype"/>
          <w:lang w:val="en-US"/>
        </w:rPr>
        <w:t>7</w:t>
      </w:r>
      <w:r w:rsidR="003A675B"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 xml:space="preserve">, Project discussion on </w:t>
      </w:r>
      <w:r w:rsidR="00FF5AC3">
        <w:rPr>
          <w:rFonts w:ascii="Palatino Linotype" w:hAnsi="Palatino Linotype"/>
          <w:lang w:val="en-US"/>
        </w:rPr>
        <w:t>14</w:t>
      </w:r>
      <w:r w:rsidR="003A675B">
        <w:rPr>
          <w:rFonts w:ascii="Palatino Linotype" w:hAnsi="Palatino Linotype"/>
          <w:lang w:val="en-US"/>
        </w:rPr>
        <w:t>/07/202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 xml:space="preserve"> or later (up to 23/0</w:t>
      </w:r>
      <w:r w:rsidR="00FF5AC3">
        <w:rPr>
          <w:rFonts w:ascii="Palatino Linotype" w:hAnsi="Palatino Linotype"/>
          <w:lang w:val="en-US"/>
        </w:rPr>
        <w:t>9</w:t>
      </w:r>
      <w:r w:rsidR="003A675B"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 w:rsidR="003A675B">
        <w:rPr>
          <w:rFonts w:ascii="Palatino Linotype" w:hAnsi="Palatino Linotype"/>
          <w:lang w:val="en-US"/>
        </w:rPr>
        <w:t>)</w:t>
      </w:r>
    </w:p>
    <w:p w14:paraId="6262C7F1" w14:textId="2156A469" w:rsidR="003A675B" w:rsidRDefault="003A675B" w:rsidP="003A675B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10/06/202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 xml:space="preserve">, Project discussion on </w:t>
      </w:r>
      <w:r w:rsidR="00FF5AC3">
        <w:rPr>
          <w:rFonts w:ascii="Palatino Linotype" w:hAnsi="Palatino Linotype"/>
          <w:lang w:val="en-US"/>
        </w:rPr>
        <w:t>30</w:t>
      </w:r>
      <w:r>
        <w:rPr>
          <w:rFonts w:ascii="Palatino Linotype" w:hAnsi="Palatino Linotype"/>
          <w:lang w:val="en-US"/>
        </w:rPr>
        <w:t>/06/202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 xml:space="preserve"> or later (up to 23/0</w:t>
      </w:r>
      <w:r w:rsidR="00FF5AC3">
        <w:rPr>
          <w:rFonts w:ascii="Palatino Linotype" w:hAnsi="Palatino Linotype"/>
          <w:lang w:val="en-US"/>
        </w:rPr>
        <w:t>9</w:t>
      </w:r>
      <w:r>
        <w:rPr>
          <w:rFonts w:ascii="Palatino Linotype" w:hAnsi="Palatino Linotype"/>
          <w:lang w:val="en-US"/>
        </w:rPr>
        <w:t>/202</w:t>
      </w:r>
      <w:r w:rsidR="00FF5AC3">
        <w:rPr>
          <w:rFonts w:ascii="Palatino Linotype" w:hAnsi="Palatino Linotype"/>
          <w:lang w:val="en-US"/>
        </w:rPr>
        <w:t>3</w:t>
      </w:r>
      <w:r>
        <w:rPr>
          <w:rFonts w:ascii="Palatino Linotype" w:hAnsi="Palatino Linotype"/>
          <w:lang w:val="en-US"/>
        </w:rPr>
        <w:t>)</w:t>
      </w:r>
    </w:p>
    <w:p w14:paraId="0458E8D5" w14:textId="60DAED07" w:rsidR="00FF5AC3" w:rsidRPr="005B3C94" w:rsidRDefault="00FF5AC3" w:rsidP="00FF5AC3">
      <w:pPr>
        <w:pStyle w:val="ListParagraph"/>
        <w:numPr>
          <w:ilvl w:val="0"/>
          <w:numId w:val="8"/>
        </w:num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Code delivered on 15/07/2023, Project discussion on 25/08/2023 or later (up to 23/09/2023)</w:t>
      </w:r>
    </w:p>
    <w:p w14:paraId="71DBDCDF" w14:textId="77777777" w:rsidR="00FF5AC3" w:rsidRPr="00D516BB" w:rsidRDefault="00FF5AC3" w:rsidP="006F2F31">
      <w:pPr>
        <w:rPr>
          <w:rFonts w:ascii="Palatino Linotype" w:hAnsi="Palatino Linotype"/>
          <w:lang w:val="en-US"/>
        </w:rPr>
      </w:pPr>
    </w:p>
    <w:p w14:paraId="36ABF5E8" w14:textId="6E833A77" w:rsidR="006F2F31" w:rsidRDefault="006F2F31" w:rsidP="005B3C94">
      <w:pPr>
        <w:rPr>
          <w:rFonts w:ascii="Palatino Linotype" w:hAnsi="Palatino Linotype"/>
          <w:lang w:val="en-US"/>
        </w:rPr>
      </w:pPr>
      <w:r w:rsidRPr="00DE1F8E">
        <w:rPr>
          <w:rFonts w:ascii="Palatino Linotype" w:hAnsi="Palatino Linotype"/>
          <w:lang w:val="en-US"/>
        </w:rPr>
        <w:t xml:space="preserve">Project code must be delivered </w:t>
      </w:r>
      <w:r>
        <w:rPr>
          <w:rFonts w:ascii="Palatino Linotype" w:hAnsi="Palatino Linotype"/>
          <w:lang w:val="en-US"/>
        </w:rPr>
        <w:t>in the form of a</w:t>
      </w:r>
      <w:r w:rsidR="00810225">
        <w:rPr>
          <w:rFonts w:ascii="Palatino Linotype" w:hAnsi="Palatino Linotype"/>
          <w:lang w:val="en-US"/>
        </w:rPr>
        <w:t xml:space="preserve"> valid GitHub repository link </w:t>
      </w:r>
      <w:r>
        <w:rPr>
          <w:rFonts w:ascii="Palatino Linotype" w:hAnsi="Palatino Linotype"/>
          <w:lang w:val="en-US"/>
        </w:rPr>
        <w:t xml:space="preserve">sent </w:t>
      </w:r>
      <w:r w:rsidR="00810225">
        <w:rPr>
          <w:rFonts w:ascii="Palatino Linotype" w:hAnsi="Palatino Linotype"/>
          <w:lang w:val="en-US"/>
        </w:rPr>
        <w:t xml:space="preserve">using the </w:t>
      </w:r>
      <w:proofErr w:type="spellStart"/>
      <w:r w:rsidR="005B3C94">
        <w:rPr>
          <w:rFonts w:ascii="Palatino Linotype" w:hAnsi="Palatino Linotype"/>
          <w:lang w:val="en-US"/>
        </w:rPr>
        <w:t>Elearning</w:t>
      </w:r>
      <w:proofErr w:type="spellEnd"/>
      <w:r w:rsidR="00810225">
        <w:rPr>
          <w:rFonts w:ascii="Palatino Linotype" w:hAnsi="Palatino Linotype"/>
          <w:lang w:val="en-US"/>
        </w:rPr>
        <w:t xml:space="preserve"> system (detailed instructions will be provided by the end of the course).</w:t>
      </w:r>
    </w:p>
    <w:p w14:paraId="663E80A1" w14:textId="77777777" w:rsidR="006F2F31" w:rsidRDefault="006F2F31" w:rsidP="006F2F31">
      <w:pPr>
        <w:rPr>
          <w:rFonts w:ascii="Palatino Linotype" w:hAnsi="Palatino Linotype"/>
          <w:lang w:val="en-US"/>
        </w:rPr>
      </w:pPr>
    </w:p>
    <w:p w14:paraId="40FBDA40" w14:textId="37DCB01C" w:rsidR="006F2F31" w:rsidRPr="006F2F31" w:rsidRDefault="006F2F31" w:rsidP="006F2F31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We will evaluate the </w:t>
      </w:r>
      <w:r w:rsidR="00810225">
        <w:rPr>
          <w:rFonts w:ascii="Palatino Linotype" w:hAnsi="Palatino Linotype"/>
          <w:lang w:val="en-US"/>
        </w:rPr>
        <w:t xml:space="preserve">last </w:t>
      </w:r>
      <w:r>
        <w:rPr>
          <w:rFonts w:ascii="Palatino Linotype" w:hAnsi="Palatino Linotype"/>
          <w:lang w:val="en-US"/>
        </w:rPr>
        <w:t xml:space="preserve">commit in the master (or main) branch dated </w:t>
      </w:r>
      <w:r w:rsidR="00810225">
        <w:rPr>
          <w:rFonts w:ascii="Palatino Linotype" w:hAnsi="Palatino Linotype"/>
          <w:lang w:val="en-US"/>
        </w:rPr>
        <w:t>before the project delivery timestamp</w:t>
      </w:r>
      <w:r>
        <w:rPr>
          <w:rFonts w:ascii="Palatino Linotype" w:hAnsi="Palatino Linotype"/>
          <w:lang w:val="en-US"/>
        </w:rPr>
        <w:t xml:space="preserve">. </w:t>
      </w:r>
      <w:r w:rsidRPr="006F2F31">
        <w:rPr>
          <w:rFonts w:ascii="Palatino Linotype" w:hAnsi="Palatino Linotype"/>
          <w:lang w:val="en-US"/>
        </w:rPr>
        <w:t xml:space="preserve">Commits dated after the </w:t>
      </w:r>
      <w:r w:rsidR="00810225">
        <w:rPr>
          <w:rFonts w:ascii="Palatino Linotype" w:hAnsi="Palatino Linotype"/>
          <w:lang w:val="en-US"/>
        </w:rPr>
        <w:t>project delivery</w:t>
      </w:r>
      <w:r w:rsidR="00810225" w:rsidRPr="006F2F31">
        <w:rPr>
          <w:rFonts w:ascii="Palatino Linotype" w:hAnsi="Palatino Linotype"/>
          <w:lang w:val="en-US"/>
        </w:rPr>
        <w:t xml:space="preserve"> </w:t>
      </w:r>
      <w:r w:rsidRPr="006F2F31">
        <w:rPr>
          <w:rFonts w:ascii="Palatino Linotype" w:hAnsi="Palatino Linotype"/>
          <w:lang w:val="en-US"/>
        </w:rPr>
        <w:t>timestamp will not be considered.</w:t>
      </w:r>
      <w:r w:rsidR="00FF5AC3">
        <w:rPr>
          <w:rFonts w:ascii="Palatino Linotype" w:hAnsi="Palatino Linotype"/>
          <w:lang w:val="en-US"/>
        </w:rPr>
        <w:t xml:space="preserve"> Students that will try to discuss </w:t>
      </w:r>
      <w:r w:rsidR="00810225">
        <w:rPr>
          <w:rFonts w:ascii="Palatino Linotype" w:hAnsi="Palatino Linotype"/>
          <w:lang w:val="en-US"/>
        </w:rPr>
        <w:t>code that is newer to such timestamp will be strongly penalized.</w:t>
      </w:r>
    </w:p>
    <w:p w14:paraId="7F1364E0" w14:textId="1DA11075" w:rsidR="001E48D9" w:rsidRDefault="001E48D9">
      <w:pPr>
        <w:rPr>
          <w:rFonts w:ascii="Palatino Linotype" w:hAnsi="Palatino Linotype"/>
          <w:lang w:val="en-US"/>
        </w:rPr>
      </w:pPr>
    </w:p>
    <w:p w14:paraId="470122D5" w14:textId="5E7F7453" w:rsidR="00025264" w:rsidRPr="00025264" w:rsidRDefault="00025264">
      <w:pPr>
        <w:rPr>
          <w:rFonts w:ascii="Palatino Linotype" w:hAnsi="Palatino Linotype"/>
          <w:i/>
          <w:iCs/>
          <w:lang w:val="en-US"/>
        </w:rPr>
      </w:pPr>
      <w:r w:rsidRPr="00025264">
        <w:rPr>
          <w:rFonts w:ascii="Palatino Linotype" w:hAnsi="Palatino Linotype"/>
          <w:i/>
          <w:iCs/>
          <w:lang w:val="en-US"/>
        </w:rPr>
        <w:t>Project discussion</w:t>
      </w:r>
    </w:p>
    <w:p w14:paraId="5A9E836B" w14:textId="0E2495F6" w:rsidR="00025264" w:rsidRDefault="00025264">
      <w:pPr>
        <w:rPr>
          <w:rFonts w:ascii="Palatino Linotype" w:hAnsi="Palatino Linotype"/>
          <w:lang w:val="en-US"/>
        </w:rPr>
      </w:pPr>
    </w:p>
    <w:p w14:paraId="642A3434" w14:textId="5F5E4756" w:rsidR="002E58E6" w:rsidRDefault="00025264" w:rsidP="0002526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will consist of a 25 min presentation of the project (15 overall presentation of the functionalities + 10 min demo) + 20 min Q&amp;A. </w:t>
      </w:r>
    </w:p>
    <w:p w14:paraId="3EE38F0D" w14:textId="77777777" w:rsidR="003E6E7D" w:rsidRPr="00D516BB" w:rsidRDefault="003E6E7D" w:rsidP="00025264">
      <w:pPr>
        <w:rPr>
          <w:rFonts w:ascii="Palatino Linotype" w:hAnsi="Palatino Linotype"/>
          <w:lang w:val="en-US"/>
        </w:rPr>
      </w:pPr>
    </w:p>
    <w:p w14:paraId="0A6F01FD" w14:textId="135963F6" w:rsidR="002E58E6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will be </w:t>
      </w:r>
      <w:r w:rsidRPr="00DE1F8E">
        <w:rPr>
          <w:rFonts w:ascii="Palatino Linotype" w:hAnsi="Palatino Linotype"/>
          <w:lang w:val="en-US"/>
        </w:rPr>
        <w:t>discussed/presented in dedicated slots (d</w:t>
      </w:r>
      <w:r>
        <w:rPr>
          <w:rFonts w:ascii="Palatino Linotype" w:hAnsi="Palatino Linotype"/>
          <w:lang w:val="en-US"/>
        </w:rPr>
        <w:t xml:space="preserve">ates </w:t>
      </w:r>
      <w:r w:rsidRPr="00DE1F8E">
        <w:rPr>
          <w:rFonts w:ascii="Palatino Linotype" w:hAnsi="Palatino Linotype"/>
          <w:lang w:val="en-US"/>
        </w:rPr>
        <w:t>will be provided later during the course)</w:t>
      </w:r>
      <w:r>
        <w:rPr>
          <w:rFonts w:ascii="Palatino Linotype" w:hAnsi="Palatino Linotype"/>
          <w:lang w:val="en-US"/>
        </w:rPr>
        <w:t xml:space="preserve">. Anyway, the projects must be </w:t>
      </w:r>
      <w:r w:rsidR="00810225">
        <w:rPr>
          <w:rFonts w:ascii="Palatino Linotype" w:hAnsi="Palatino Linotype"/>
          <w:lang w:val="en-US"/>
        </w:rPr>
        <w:t>in one of the two indicated windows</w:t>
      </w:r>
      <w:r>
        <w:rPr>
          <w:rFonts w:ascii="Palatino Linotype" w:hAnsi="Palatino Linotype"/>
          <w:lang w:val="en-US"/>
        </w:rPr>
        <w:t xml:space="preserve"> even if you plan to take the</w:t>
      </w:r>
      <w:r w:rsidR="006538F4">
        <w:rPr>
          <w:rFonts w:ascii="Palatino Linotype" w:hAnsi="Palatino Linotype"/>
          <w:lang w:val="en-US"/>
        </w:rPr>
        <w:t xml:space="preserve"> written exam</w:t>
      </w:r>
      <w:r w:rsidR="003E6E7D">
        <w:rPr>
          <w:rFonts w:ascii="Palatino Linotype" w:hAnsi="Palatino Linotype"/>
          <w:lang w:val="en-US"/>
        </w:rPr>
        <w:t xml:space="preserve"> in the third session or </w:t>
      </w:r>
      <w:proofErr w:type="gramStart"/>
      <w:r w:rsidR="003E6E7D">
        <w:rPr>
          <w:rFonts w:ascii="Palatino Linotype" w:hAnsi="Palatino Linotype"/>
          <w:lang w:val="en-US"/>
        </w:rPr>
        <w:t>you want</w:t>
      </w:r>
      <w:proofErr w:type="gramEnd"/>
      <w:r w:rsidR="003E6E7D">
        <w:rPr>
          <w:rFonts w:ascii="Palatino Linotype" w:hAnsi="Palatino Linotype"/>
          <w:lang w:val="en-US"/>
        </w:rPr>
        <w:t xml:space="preserve"> to retake the written exam</w:t>
      </w:r>
      <w:r w:rsidRPr="00DE1F8E">
        <w:rPr>
          <w:rFonts w:ascii="Palatino Linotype" w:hAnsi="Palatino Linotype"/>
          <w:lang w:val="en-US"/>
        </w:rPr>
        <w:t>.</w:t>
      </w:r>
    </w:p>
    <w:p w14:paraId="32315E32" w14:textId="2AF76EDF" w:rsidR="003E6E7D" w:rsidRDefault="003E6E7D" w:rsidP="002E58E6">
      <w:pPr>
        <w:rPr>
          <w:rFonts w:ascii="Palatino Linotype" w:hAnsi="Palatino Linotype"/>
          <w:lang w:val="en-US"/>
        </w:rPr>
      </w:pPr>
    </w:p>
    <w:p w14:paraId="71651828" w14:textId="540F30BC" w:rsidR="003E6E7D" w:rsidRDefault="003E6E7D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members of the group must discuss the project together in the same slot. </w:t>
      </w:r>
    </w:p>
    <w:p w14:paraId="6B0FD68A" w14:textId="59A661D8" w:rsidR="006538F4" w:rsidRDefault="006538F4" w:rsidP="002E58E6">
      <w:pPr>
        <w:rPr>
          <w:rFonts w:ascii="Palatino Linotype" w:hAnsi="Palatino Linotype"/>
          <w:lang w:val="en-US"/>
        </w:rPr>
      </w:pPr>
    </w:p>
    <w:p w14:paraId="15FE59DF" w14:textId="675C9567" w:rsidR="006538F4" w:rsidRDefault="006538F4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The project discussion grade will be valid for the entire </w:t>
      </w:r>
      <w:r w:rsidR="00810225">
        <w:rPr>
          <w:rFonts w:ascii="Palatino Linotype" w:hAnsi="Palatino Linotype"/>
          <w:lang w:val="en-US"/>
        </w:rPr>
        <w:t>academic year</w:t>
      </w:r>
      <w:r>
        <w:rPr>
          <w:rFonts w:ascii="Palatino Linotype" w:hAnsi="Palatino Linotype"/>
          <w:lang w:val="en-US"/>
        </w:rPr>
        <w:t xml:space="preserve">. </w:t>
      </w:r>
    </w:p>
    <w:p w14:paraId="4918F8EC" w14:textId="77777777" w:rsidR="006538F4" w:rsidRDefault="006538F4" w:rsidP="002E58E6">
      <w:pPr>
        <w:rPr>
          <w:rFonts w:ascii="Palatino Linotype" w:hAnsi="Palatino Linotype"/>
          <w:lang w:val="en-US"/>
        </w:rPr>
      </w:pPr>
    </w:p>
    <w:p w14:paraId="296D0DA9" w14:textId="3BD58AFD" w:rsidR="000743F8" w:rsidRDefault="006538F4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It won’t be possible to re-discuss the project.</w:t>
      </w:r>
    </w:p>
    <w:p w14:paraId="01015435" w14:textId="47F16E3A" w:rsidR="001A023F" w:rsidRDefault="001A023F" w:rsidP="002E58E6">
      <w:pPr>
        <w:rPr>
          <w:rFonts w:ascii="Palatino Linotype" w:hAnsi="Palatino Linotype"/>
          <w:lang w:val="en-US"/>
        </w:rPr>
      </w:pPr>
    </w:p>
    <w:p w14:paraId="141E9478" w14:textId="26B10E30" w:rsidR="002E58E6" w:rsidRPr="00E86912" w:rsidRDefault="002E58E6" w:rsidP="002E58E6">
      <w:pPr>
        <w:rPr>
          <w:rFonts w:ascii="Palatino Linotype" w:hAnsi="Palatino Linotype"/>
          <w:i/>
          <w:iCs/>
          <w:lang w:val="en-US"/>
        </w:rPr>
      </w:pPr>
      <w:r w:rsidRPr="00E86912">
        <w:rPr>
          <w:rFonts w:ascii="Palatino Linotype" w:hAnsi="Palatino Linotype"/>
          <w:i/>
          <w:iCs/>
          <w:lang w:val="en-US"/>
        </w:rPr>
        <w:t>Group</w:t>
      </w:r>
      <w:r w:rsidR="00DB1652">
        <w:rPr>
          <w:rFonts w:ascii="Palatino Linotype" w:hAnsi="Palatino Linotype"/>
          <w:i/>
          <w:iCs/>
          <w:lang w:val="en-US"/>
        </w:rPr>
        <w:t xml:space="preserve"> composition</w:t>
      </w:r>
    </w:p>
    <w:p w14:paraId="38E40615" w14:textId="1ECA27ED" w:rsidR="002E58E6" w:rsidRDefault="002E58E6" w:rsidP="002E58E6">
      <w:pPr>
        <w:rPr>
          <w:rFonts w:ascii="Palatino Linotype" w:hAnsi="Palatino Linotype"/>
          <w:lang w:val="en-US"/>
        </w:rPr>
      </w:pPr>
    </w:p>
    <w:p w14:paraId="7CE37A56" w14:textId="65DC83BB" w:rsidR="003F4F19" w:rsidRDefault="002E58E6" w:rsidP="002E58E6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 xml:space="preserve">Groups must be composed of </w:t>
      </w:r>
      <w:r w:rsidR="003F4F19">
        <w:rPr>
          <w:rFonts w:ascii="Palatino Linotype" w:hAnsi="Palatino Linotype"/>
          <w:lang w:val="en-US"/>
        </w:rPr>
        <w:t>3 people.</w:t>
      </w:r>
    </w:p>
    <w:p w14:paraId="4003AE39" w14:textId="77777777" w:rsidR="00E86912" w:rsidRDefault="00E86912" w:rsidP="002E58E6">
      <w:pPr>
        <w:rPr>
          <w:rFonts w:ascii="Palatino Linotype" w:hAnsi="Palatino Linotype"/>
          <w:lang w:val="en-US"/>
        </w:rPr>
      </w:pPr>
    </w:p>
    <w:p w14:paraId="3F563972" w14:textId="11195786" w:rsidR="00E86912" w:rsidRDefault="003F4F19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You can enroll your group in dedicated lists available in the course</w:t>
      </w:r>
      <w:r w:rsidR="0011461F">
        <w:rPr>
          <w:rFonts w:ascii="Palatino Linotype" w:hAnsi="Palatino Linotype"/>
          <w:lang w:val="en-US"/>
        </w:rPr>
        <w:t xml:space="preserve"> </w:t>
      </w:r>
      <w:r w:rsidR="00810225">
        <w:rPr>
          <w:rFonts w:ascii="Palatino Linotype" w:hAnsi="Palatino Linotype"/>
          <w:lang w:val="en-US"/>
        </w:rPr>
        <w:t>e-</w:t>
      </w:r>
      <w:r w:rsidR="0011461F">
        <w:rPr>
          <w:rFonts w:ascii="Palatino Linotype" w:hAnsi="Palatino Linotype"/>
          <w:lang w:val="en-US"/>
        </w:rPr>
        <w:t>learning page</w:t>
      </w:r>
      <w:r w:rsidR="00E86912">
        <w:rPr>
          <w:rFonts w:ascii="Palatino Linotype" w:hAnsi="Palatino Linotype"/>
          <w:lang w:val="en-US"/>
        </w:rPr>
        <w:t xml:space="preserve"> until the end of </w:t>
      </w:r>
      <w:r w:rsidR="00810225">
        <w:rPr>
          <w:rFonts w:ascii="Palatino Linotype" w:hAnsi="Palatino Linotype"/>
          <w:lang w:val="en-US"/>
        </w:rPr>
        <w:t>March</w:t>
      </w:r>
      <w:r>
        <w:rPr>
          <w:rFonts w:ascii="Palatino Linotype" w:hAnsi="Palatino Linotype"/>
          <w:lang w:val="en-US"/>
        </w:rPr>
        <w:t>.</w:t>
      </w:r>
    </w:p>
    <w:p w14:paraId="500D0539" w14:textId="77777777" w:rsidR="00E86912" w:rsidRDefault="00E86912">
      <w:pPr>
        <w:rPr>
          <w:rFonts w:ascii="Palatino Linotype" w:hAnsi="Palatino Linotype"/>
          <w:lang w:val="en-US"/>
        </w:rPr>
      </w:pPr>
    </w:p>
    <w:p w14:paraId="6310F981" w14:textId="77777777" w:rsidR="00E86912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t>If no more lists will be available at some point, simply write to us and we will open some more lists.</w:t>
      </w:r>
    </w:p>
    <w:p w14:paraId="54A118E1" w14:textId="77777777" w:rsidR="00E86912" w:rsidRDefault="00E86912">
      <w:pPr>
        <w:rPr>
          <w:rFonts w:ascii="Palatino Linotype" w:hAnsi="Palatino Linotype"/>
          <w:lang w:val="en-US"/>
        </w:rPr>
      </w:pPr>
    </w:p>
    <w:p w14:paraId="0B98E776" w14:textId="41A47B32" w:rsidR="00224D8D" w:rsidRPr="003F4F19" w:rsidRDefault="00E86912">
      <w:pPr>
        <w:rPr>
          <w:rFonts w:ascii="Palatino Linotype" w:hAnsi="Palatino Linotype"/>
          <w:lang w:val="en-US"/>
        </w:rPr>
      </w:pPr>
      <w:r>
        <w:rPr>
          <w:rFonts w:ascii="Palatino Linotype" w:hAnsi="Palatino Linotype"/>
          <w:lang w:val="en-US"/>
        </w:rPr>
        <w:lastRenderedPageBreak/>
        <w:t xml:space="preserve">If, at the end of the enrollment period, </w:t>
      </w:r>
      <w:r w:rsidR="00810225">
        <w:rPr>
          <w:rFonts w:ascii="Palatino Linotype" w:hAnsi="Palatino Linotype"/>
          <w:lang w:val="en-US"/>
        </w:rPr>
        <w:t>(first of April</w:t>
      </w:r>
      <w:r>
        <w:rPr>
          <w:rFonts w:ascii="Palatino Linotype" w:hAnsi="Palatino Linotype"/>
          <w:lang w:val="en-US"/>
        </w:rPr>
        <w:t xml:space="preserve">) </w:t>
      </w:r>
      <w:r w:rsidR="00810225">
        <w:rPr>
          <w:rFonts w:ascii="Palatino Linotype" w:hAnsi="Palatino Linotype"/>
          <w:lang w:val="en-US"/>
        </w:rPr>
        <w:t xml:space="preserve">two </w:t>
      </w:r>
      <w:r>
        <w:rPr>
          <w:rFonts w:ascii="Palatino Linotype" w:hAnsi="Palatino Linotype"/>
          <w:lang w:val="en-US"/>
        </w:rPr>
        <w:t>or more groups are composed by less than 3 people, the teacher will reserve the right to reallocate those people</w:t>
      </w:r>
      <w:r w:rsidR="00810225">
        <w:rPr>
          <w:rFonts w:ascii="Palatino Linotype" w:hAnsi="Palatino Linotype"/>
          <w:lang w:val="en-US"/>
        </w:rPr>
        <w:t>.</w:t>
      </w:r>
    </w:p>
    <w:sectPr w:rsidR="00224D8D" w:rsidRPr="003F4F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A2CCE"/>
    <w:multiLevelType w:val="hybridMultilevel"/>
    <w:tmpl w:val="4656C5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93728"/>
    <w:multiLevelType w:val="hybridMultilevel"/>
    <w:tmpl w:val="960A99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E65C06"/>
    <w:multiLevelType w:val="hybridMultilevel"/>
    <w:tmpl w:val="48F0A7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6E1C8D"/>
    <w:multiLevelType w:val="hybridMultilevel"/>
    <w:tmpl w:val="FC90B7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105BCA"/>
    <w:multiLevelType w:val="hybridMultilevel"/>
    <w:tmpl w:val="1AD6E0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D008B7"/>
    <w:multiLevelType w:val="hybridMultilevel"/>
    <w:tmpl w:val="FB324F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C83810"/>
    <w:multiLevelType w:val="hybridMultilevel"/>
    <w:tmpl w:val="EB30172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7E1BD3"/>
    <w:multiLevelType w:val="hybridMultilevel"/>
    <w:tmpl w:val="8E946E0C"/>
    <w:lvl w:ilvl="0" w:tplc="0CDA6CD8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3574558">
    <w:abstractNumId w:val="0"/>
  </w:num>
  <w:num w:numId="2" w16cid:durableId="156042053">
    <w:abstractNumId w:val="4"/>
  </w:num>
  <w:num w:numId="3" w16cid:durableId="667289316">
    <w:abstractNumId w:val="5"/>
  </w:num>
  <w:num w:numId="4" w16cid:durableId="1120077068">
    <w:abstractNumId w:val="1"/>
  </w:num>
  <w:num w:numId="5" w16cid:durableId="418912657">
    <w:abstractNumId w:val="7"/>
  </w:num>
  <w:num w:numId="6" w16cid:durableId="93676759">
    <w:abstractNumId w:val="6"/>
  </w:num>
  <w:num w:numId="7" w16cid:durableId="653727671">
    <w:abstractNumId w:val="2"/>
  </w:num>
  <w:num w:numId="8" w16cid:durableId="9924900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23F"/>
    <w:rsid w:val="00025264"/>
    <w:rsid w:val="000743F8"/>
    <w:rsid w:val="0011461F"/>
    <w:rsid w:val="001465DB"/>
    <w:rsid w:val="00193D1D"/>
    <w:rsid w:val="001A023F"/>
    <w:rsid w:val="001C253B"/>
    <w:rsid w:val="001E48D9"/>
    <w:rsid w:val="00224D8D"/>
    <w:rsid w:val="00257889"/>
    <w:rsid w:val="002E58E6"/>
    <w:rsid w:val="00335756"/>
    <w:rsid w:val="003A675B"/>
    <w:rsid w:val="003E6E7D"/>
    <w:rsid w:val="003F281E"/>
    <w:rsid w:val="003F4F19"/>
    <w:rsid w:val="004B5C64"/>
    <w:rsid w:val="004B75B4"/>
    <w:rsid w:val="005557A2"/>
    <w:rsid w:val="00581DCD"/>
    <w:rsid w:val="00596DB7"/>
    <w:rsid w:val="005B3C94"/>
    <w:rsid w:val="0060576F"/>
    <w:rsid w:val="0065273D"/>
    <w:rsid w:val="006538F4"/>
    <w:rsid w:val="006F2F31"/>
    <w:rsid w:val="007300E3"/>
    <w:rsid w:val="00732DEC"/>
    <w:rsid w:val="007921F9"/>
    <w:rsid w:val="00810225"/>
    <w:rsid w:val="00816A59"/>
    <w:rsid w:val="00834F0A"/>
    <w:rsid w:val="008B4D4C"/>
    <w:rsid w:val="008C2438"/>
    <w:rsid w:val="009E4F5C"/>
    <w:rsid w:val="00A027DE"/>
    <w:rsid w:val="00A06D70"/>
    <w:rsid w:val="00A71D37"/>
    <w:rsid w:val="00B678D9"/>
    <w:rsid w:val="00BE2992"/>
    <w:rsid w:val="00C33175"/>
    <w:rsid w:val="00C778E3"/>
    <w:rsid w:val="00CA3EA8"/>
    <w:rsid w:val="00CB2D05"/>
    <w:rsid w:val="00CE6F5F"/>
    <w:rsid w:val="00D516BB"/>
    <w:rsid w:val="00DB1652"/>
    <w:rsid w:val="00DE1F8E"/>
    <w:rsid w:val="00E03045"/>
    <w:rsid w:val="00E32084"/>
    <w:rsid w:val="00E72D67"/>
    <w:rsid w:val="00E86912"/>
    <w:rsid w:val="00E90839"/>
    <w:rsid w:val="00EA25EA"/>
    <w:rsid w:val="00ED5F2B"/>
    <w:rsid w:val="00FB7D87"/>
    <w:rsid w:val="00FF5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9CF903"/>
  <w15:chartTrackingRefBased/>
  <w15:docId w15:val="{987D0435-B9C2-E242-8432-054D7E3A4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F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F2F3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2F31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C778E3"/>
  </w:style>
  <w:style w:type="character" w:styleId="CommentReference">
    <w:name w:val="annotation reference"/>
    <w:basedOn w:val="DefaultParagraphFont"/>
    <w:uiPriority w:val="99"/>
    <w:semiHidden/>
    <w:unhideWhenUsed/>
    <w:rsid w:val="00193D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3D1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3D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3D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3D1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706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Cappon Giacomo</dc:creator>
  <cp:keywords/>
  <dc:description/>
  <cp:lastModifiedBy>Cappon Giacomo</cp:lastModifiedBy>
  <cp:revision>3</cp:revision>
  <dcterms:created xsi:type="dcterms:W3CDTF">2022-11-15T15:46:00Z</dcterms:created>
  <dcterms:modified xsi:type="dcterms:W3CDTF">2023-02-01T14:46:00Z</dcterms:modified>
</cp:coreProperties>
</file>